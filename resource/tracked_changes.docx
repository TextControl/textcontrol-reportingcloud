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ins w:id="0" w:author="Unknown Author" w:date="2019-09-02T08:34:00Z">
        <w:r>
          <w:rPr/>
          <w:t xml:space="preserve">Hello. This is </w:t>
        </w:r>
      </w:ins>
      <w:r>
        <w:rPr/>
        <w:t xml:space="preserve">yet </w:t>
      </w:r>
      <w:ins w:id="1" w:author="Unknown Author" w:date="2019-09-02T08:34:00Z">
        <w:r>
          <w:rPr/>
          <w:t>another test</w:t>
        </w:r>
      </w:ins>
      <w:r>
        <w:rPr/>
        <w:t xml:space="preserve"> </w:t>
      </w:r>
      <w:r>
        <w:rPr/>
        <w:t>and more.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8</Words>
  <Characters>34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2019-09-02T08:33:55Z</dcterms:created>
  <dc:creator/>
  <dc:description/>
  <dc:language>en-US</dc:language>
  <cp:lastModifiedBy/>
  <dcterms:modified xsi:type="dcterms:W3CDTF">2019-09-02T08:36:36Z</dcterms:modified>
  <cp:revision>2</cp:revision>
  <dc:subject/>
  <dc:title/>
</cp:coreProperties>
</file>